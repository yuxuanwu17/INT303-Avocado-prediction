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1FF28" w14:textId="6B7DCC4E" w:rsidR="00B467BC" w:rsidRPr="00E67960" w:rsidRDefault="00FE6F08" w:rsidP="00BF7DA1">
      <w:pPr>
        <w:rPr>
          <w:rFonts w:ascii="Times New Roman" w:hAnsi="Times New Roman" w:cs="Times New Roman"/>
          <w:strike/>
          <w:sz w:val="36"/>
          <w:szCs w:val="36"/>
        </w:rPr>
      </w:pPr>
      <w:r w:rsidRPr="00FE6F08">
        <w:rPr>
          <w:rFonts w:ascii="Times New Roman" w:hAnsi="Times New Roman" w:cs="Times New Roman"/>
          <w:sz w:val="36"/>
          <w:szCs w:val="36"/>
        </w:rPr>
        <w:t xml:space="preserve">Hello everyone. Thank you for the time in listening my presentation. Today, my topic is about </w:t>
      </w:r>
      <w:r>
        <w:rPr>
          <w:rFonts w:ascii="Times New Roman" w:hAnsi="Times New Roman" w:cs="Times New Roman"/>
          <w:sz w:val="36"/>
          <w:szCs w:val="36"/>
        </w:rPr>
        <w:t xml:space="preserve">the analysis of </w:t>
      </w:r>
      <w:r w:rsidRPr="00FE6F08">
        <w:rPr>
          <w:rFonts w:ascii="Times New Roman" w:hAnsi="Times New Roman" w:cs="Times New Roman"/>
          <w:sz w:val="36"/>
          <w:szCs w:val="36"/>
        </w:rPr>
        <w:t>avocados</w:t>
      </w:r>
      <w:r>
        <w:rPr>
          <w:rFonts w:ascii="Times New Roman" w:hAnsi="Times New Roman" w:cs="Times New Roman"/>
          <w:sz w:val="36"/>
          <w:szCs w:val="36"/>
        </w:rPr>
        <w:t xml:space="preserve"> in the United States</w:t>
      </w:r>
      <w:r w:rsidRPr="00FE6F08">
        <w:rPr>
          <w:rFonts w:ascii="Times New Roman" w:hAnsi="Times New Roman" w:cs="Times New Roman"/>
          <w:sz w:val="36"/>
          <w:szCs w:val="36"/>
        </w:rPr>
        <w:t>, I would conduct both explorative and predictive data an</w:t>
      </w:r>
      <w:r>
        <w:rPr>
          <w:rFonts w:ascii="Times New Roman" w:hAnsi="Times New Roman" w:cs="Times New Roman"/>
          <w:sz w:val="36"/>
          <w:szCs w:val="36"/>
        </w:rPr>
        <w:t>a</w:t>
      </w:r>
      <w:r w:rsidRPr="00FE6F08">
        <w:rPr>
          <w:rFonts w:ascii="Times New Roman" w:hAnsi="Times New Roman" w:cs="Times New Roman"/>
          <w:sz w:val="36"/>
          <w:szCs w:val="36"/>
        </w:rPr>
        <w:t xml:space="preserve">lysis </w:t>
      </w:r>
      <w:r>
        <w:rPr>
          <w:rFonts w:ascii="Times New Roman" w:hAnsi="Times New Roman" w:cs="Times New Roman"/>
          <w:sz w:val="36"/>
          <w:szCs w:val="36"/>
        </w:rPr>
        <w:t>from 2015 to 2020.</w:t>
      </w:r>
      <w:r w:rsidR="009A09BD">
        <w:rPr>
          <w:rFonts w:ascii="Times New Roman" w:hAnsi="Times New Roman" w:cs="Times New Roman"/>
          <w:sz w:val="36"/>
          <w:szCs w:val="36"/>
        </w:rPr>
        <w:t xml:space="preserve"> Specifically, the whole work was finished by R.</w:t>
      </w:r>
      <w:r>
        <w:rPr>
          <w:rFonts w:ascii="Times New Roman" w:hAnsi="Times New Roman" w:cs="Times New Roman"/>
          <w:sz w:val="36"/>
          <w:szCs w:val="36"/>
        </w:rPr>
        <w:t xml:space="preserve"> </w:t>
      </w:r>
    </w:p>
    <w:p w14:paraId="1164C25C" w14:textId="77777777" w:rsidR="00B467BC" w:rsidRDefault="00B467BC" w:rsidP="00BF7DA1">
      <w:pPr>
        <w:rPr>
          <w:rFonts w:ascii="Times New Roman" w:hAnsi="Times New Roman" w:cs="Times New Roman"/>
          <w:sz w:val="36"/>
          <w:szCs w:val="36"/>
        </w:rPr>
      </w:pPr>
    </w:p>
    <w:p w14:paraId="5324878E" w14:textId="23863279" w:rsidR="00BF7DA1" w:rsidRDefault="00FE6F08" w:rsidP="00BF7DA1">
      <w:pPr>
        <w:rPr>
          <w:rFonts w:ascii="Times New Roman" w:hAnsi="Times New Roman" w:cs="Times New Roman"/>
          <w:sz w:val="36"/>
          <w:szCs w:val="36"/>
        </w:rPr>
      </w:pPr>
      <w:r>
        <w:rPr>
          <w:rFonts w:ascii="Times New Roman" w:hAnsi="Times New Roman" w:cs="Times New Roman"/>
          <w:sz w:val="36"/>
          <w:szCs w:val="36"/>
        </w:rPr>
        <w:t>This is the overview of my whole presentation. It composed of three parts: data preprocessing, explorative data analysis and predictive data analysis</w:t>
      </w:r>
      <w:r w:rsidR="005E3087">
        <w:rPr>
          <w:rFonts w:ascii="Times New Roman" w:hAnsi="Times New Roman" w:cs="Times New Roman"/>
          <w:sz w:val="36"/>
          <w:szCs w:val="36"/>
        </w:rPr>
        <w:t>. I would mainly focus on the EDA part,</w:t>
      </w:r>
      <w:r>
        <w:rPr>
          <w:rFonts w:ascii="Times New Roman" w:hAnsi="Times New Roman" w:cs="Times New Roman"/>
          <w:sz w:val="36"/>
          <w:szCs w:val="36"/>
        </w:rPr>
        <w:t xml:space="preserve"> including the comparison between two types avocados</w:t>
      </w:r>
      <w:r w:rsidR="005E3087">
        <w:rPr>
          <w:rFonts w:ascii="Times New Roman" w:hAnsi="Times New Roman" w:cs="Times New Roman"/>
          <w:sz w:val="36"/>
          <w:szCs w:val="36"/>
        </w:rPr>
        <w:t xml:space="preserve">, the </w:t>
      </w:r>
      <w:r w:rsidR="00BF7DA1">
        <w:rPr>
          <w:rFonts w:ascii="Times New Roman" w:hAnsi="Times New Roman" w:cs="Times New Roman"/>
          <w:sz w:val="36"/>
          <w:szCs w:val="36"/>
        </w:rPr>
        <w:t>association</w:t>
      </w:r>
      <w:r w:rsidR="005E3087">
        <w:rPr>
          <w:rFonts w:ascii="Times New Roman" w:hAnsi="Times New Roman" w:cs="Times New Roman"/>
          <w:sz w:val="36"/>
          <w:szCs w:val="36"/>
        </w:rPr>
        <w:t xml:space="preserve"> analysis of price and </w:t>
      </w:r>
      <w:r w:rsidR="00BF7DA1">
        <w:rPr>
          <w:rFonts w:ascii="Times New Roman" w:hAnsi="Times New Roman" w:cs="Times New Roman"/>
          <w:sz w:val="36"/>
          <w:szCs w:val="36"/>
        </w:rPr>
        <w:t xml:space="preserve">sold </w:t>
      </w:r>
      <w:r w:rsidR="005E3087">
        <w:rPr>
          <w:rFonts w:ascii="Times New Roman" w:hAnsi="Times New Roman" w:cs="Times New Roman"/>
          <w:sz w:val="36"/>
          <w:szCs w:val="36"/>
        </w:rPr>
        <w:t xml:space="preserve">volumes, seasonal </w:t>
      </w:r>
      <w:r w:rsidR="00BF7DA1">
        <w:rPr>
          <w:rFonts w:ascii="Times New Roman" w:hAnsi="Times New Roman" w:cs="Times New Roman"/>
          <w:sz w:val="36"/>
          <w:szCs w:val="36"/>
        </w:rPr>
        <w:t xml:space="preserve">patterns </w:t>
      </w:r>
      <w:r w:rsidR="005E3087">
        <w:rPr>
          <w:rFonts w:ascii="Times New Roman" w:hAnsi="Times New Roman" w:cs="Times New Roman"/>
          <w:sz w:val="36"/>
          <w:szCs w:val="36"/>
        </w:rPr>
        <w:t xml:space="preserve">analysis </w:t>
      </w:r>
      <w:r w:rsidR="00BF7DA1">
        <w:rPr>
          <w:rFonts w:ascii="Times New Roman" w:hAnsi="Times New Roman" w:cs="Times New Roman"/>
          <w:sz w:val="36"/>
          <w:szCs w:val="36"/>
        </w:rPr>
        <w:t xml:space="preserve">of </w:t>
      </w:r>
      <w:r w:rsidR="005E3087">
        <w:rPr>
          <w:rFonts w:ascii="Times New Roman" w:hAnsi="Times New Roman" w:cs="Times New Roman"/>
          <w:sz w:val="36"/>
          <w:szCs w:val="36"/>
        </w:rPr>
        <w:t>avocado</w:t>
      </w:r>
      <w:r w:rsidR="00FB3AA7">
        <w:rPr>
          <w:rFonts w:ascii="Times New Roman" w:hAnsi="Times New Roman" w:cs="Times New Roman"/>
          <w:sz w:val="36"/>
          <w:szCs w:val="36"/>
        </w:rPr>
        <w:t>,</w:t>
      </w:r>
      <w:r w:rsidR="005E3087">
        <w:rPr>
          <w:rFonts w:ascii="Times New Roman" w:hAnsi="Times New Roman" w:cs="Times New Roman"/>
          <w:sz w:val="36"/>
          <w:szCs w:val="36"/>
        </w:rPr>
        <w:t xml:space="preserve"> the geographical analysis to return the cheapest region in </w:t>
      </w:r>
      <w:r w:rsidR="00BF7DA1">
        <w:rPr>
          <w:rFonts w:ascii="Times New Roman" w:hAnsi="Times New Roman" w:cs="Times New Roman"/>
          <w:sz w:val="36"/>
          <w:szCs w:val="36"/>
        </w:rPr>
        <w:t>the united states</w:t>
      </w:r>
      <w:r w:rsidR="005E3087">
        <w:rPr>
          <w:rFonts w:ascii="Times New Roman" w:hAnsi="Times New Roman" w:cs="Times New Roman"/>
          <w:sz w:val="36"/>
          <w:szCs w:val="36"/>
        </w:rPr>
        <w:t>.</w:t>
      </w:r>
      <w:r w:rsidR="00BF7DA1" w:rsidRPr="00BF7DA1">
        <w:rPr>
          <w:rFonts w:ascii="Times New Roman" w:hAnsi="Times New Roman" w:cs="Times New Roman"/>
          <w:sz w:val="36"/>
          <w:szCs w:val="36"/>
        </w:rPr>
        <w:t xml:space="preserve"> </w:t>
      </w:r>
      <w:r w:rsidR="00BF7DA1">
        <w:rPr>
          <w:rFonts w:ascii="Times New Roman" w:hAnsi="Times New Roman" w:cs="Times New Roman"/>
          <w:sz w:val="36"/>
          <w:szCs w:val="36"/>
        </w:rPr>
        <w:t xml:space="preserve">Meanwhile, the future price trend would be predicted </w:t>
      </w:r>
      <w:r w:rsidR="00FB3AA7">
        <w:rPr>
          <w:rFonts w:ascii="Times New Roman" w:hAnsi="Times New Roman" w:cs="Times New Roman"/>
          <w:sz w:val="36"/>
          <w:szCs w:val="36"/>
        </w:rPr>
        <w:t xml:space="preserve">by prophet r package </w:t>
      </w:r>
      <w:r w:rsidR="00BF7DA1">
        <w:rPr>
          <w:rFonts w:ascii="Times New Roman" w:hAnsi="Times New Roman" w:cs="Times New Roman"/>
          <w:sz w:val="36"/>
          <w:szCs w:val="36"/>
        </w:rPr>
        <w:t xml:space="preserve">to conduct the </w:t>
      </w:r>
      <w:r w:rsidR="00FB3AA7">
        <w:rPr>
          <w:rFonts w:ascii="Times New Roman" w:hAnsi="Times New Roman" w:cs="Times New Roman"/>
          <w:sz w:val="36"/>
          <w:szCs w:val="36"/>
        </w:rPr>
        <w:t xml:space="preserve">future </w:t>
      </w:r>
      <w:r w:rsidR="00BF7DA1">
        <w:rPr>
          <w:rFonts w:ascii="Times New Roman" w:hAnsi="Times New Roman" w:cs="Times New Roman"/>
          <w:sz w:val="36"/>
          <w:szCs w:val="36"/>
        </w:rPr>
        <w:t>analysis.</w:t>
      </w:r>
    </w:p>
    <w:p w14:paraId="2749A638" w14:textId="77777777" w:rsidR="001C63D0" w:rsidRPr="00FE6F08" w:rsidRDefault="001C63D0" w:rsidP="00BF7DA1">
      <w:pPr>
        <w:rPr>
          <w:rFonts w:ascii="Times New Roman" w:hAnsi="Times New Roman" w:cs="Times New Roman"/>
          <w:sz w:val="36"/>
          <w:szCs w:val="36"/>
        </w:rPr>
      </w:pPr>
    </w:p>
    <w:p w14:paraId="7F7C0D7C" w14:textId="10311CB1" w:rsidR="001C63D0" w:rsidRDefault="005E3087">
      <w:pPr>
        <w:rPr>
          <w:rFonts w:ascii="Times New Roman" w:hAnsi="Times New Roman" w:cs="Times New Roman"/>
          <w:sz w:val="36"/>
          <w:szCs w:val="36"/>
        </w:rPr>
      </w:pPr>
      <w:r>
        <w:rPr>
          <w:rFonts w:ascii="Times New Roman" w:hAnsi="Times New Roman" w:cs="Times New Roman"/>
          <w:sz w:val="36"/>
          <w:szCs w:val="36"/>
        </w:rPr>
        <w:t xml:space="preserve">Now, let’s move to the first part, data preprocessing part. </w:t>
      </w:r>
      <w:r w:rsidR="009A09BD">
        <w:rPr>
          <w:rFonts w:ascii="Times New Roman" w:hAnsi="Times New Roman" w:cs="Times New Roman"/>
          <w:sz w:val="36"/>
          <w:szCs w:val="36"/>
        </w:rPr>
        <w:t>I returned the head of dataset to have an overview of inside components. In this case, I would use six features</w:t>
      </w:r>
      <w:r w:rsidR="00BF7DA1">
        <w:rPr>
          <w:rFonts w:ascii="Times New Roman" w:hAnsi="Times New Roman" w:cs="Times New Roman"/>
          <w:sz w:val="36"/>
          <w:szCs w:val="36"/>
        </w:rPr>
        <w:t xml:space="preserve"> in the dataset</w:t>
      </w:r>
      <w:r w:rsidR="009A09BD">
        <w:rPr>
          <w:rFonts w:ascii="Times New Roman" w:hAnsi="Times New Roman" w:cs="Times New Roman"/>
          <w:sz w:val="36"/>
          <w:szCs w:val="36"/>
        </w:rPr>
        <w:t xml:space="preserve">, average price, total volume, year, type and </w:t>
      </w:r>
      <w:r w:rsidR="009A09BD">
        <w:rPr>
          <w:rFonts w:ascii="Times New Roman" w:hAnsi="Times New Roman" w:cs="Times New Roman"/>
          <w:sz w:val="36"/>
          <w:szCs w:val="36"/>
        </w:rPr>
        <w:lastRenderedPageBreak/>
        <w:t>geography</w:t>
      </w:r>
      <w:r w:rsidR="00FB3AA7">
        <w:rPr>
          <w:rFonts w:ascii="Times New Roman" w:hAnsi="Times New Roman" w:cs="Times New Roman"/>
          <w:sz w:val="36"/>
          <w:szCs w:val="36"/>
        </w:rPr>
        <w:t>.</w:t>
      </w:r>
      <w:r w:rsidR="00BF7DA1">
        <w:rPr>
          <w:rFonts w:ascii="Times New Roman" w:hAnsi="Times New Roman" w:cs="Times New Roman"/>
          <w:sz w:val="36"/>
          <w:szCs w:val="36"/>
        </w:rPr>
        <w:t xml:space="preserve"> Furthermore, it is significant to explore the number of missing values, the NAs. From this figure, we could see that the dataset I used do not contain any missing value. </w:t>
      </w:r>
      <w:r w:rsidR="00FB3AA7">
        <w:rPr>
          <w:rFonts w:ascii="Times New Roman" w:hAnsi="Times New Roman" w:cs="Times New Roman"/>
          <w:sz w:val="36"/>
          <w:szCs w:val="36"/>
        </w:rPr>
        <w:t>So</w:t>
      </w:r>
      <w:r w:rsidR="00BF7DA1">
        <w:rPr>
          <w:rFonts w:ascii="Times New Roman" w:hAnsi="Times New Roman" w:cs="Times New Roman"/>
          <w:sz w:val="36"/>
          <w:szCs w:val="36"/>
        </w:rPr>
        <w:t xml:space="preserve">, I could move on to the explorative data analysis, which is the most important part of my research. </w:t>
      </w:r>
    </w:p>
    <w:p w14:paraId="048A9793" w14:textId="77777777" w:rsidR="001C63D0" w:rsidRDefault="001C63D0">
      <w:pPr>
        <w:rPr>
          <w:rFonts w:ascii="Times New Roman" w:hAnsi="Times New Roman" w:cs="Times New Roman"/>
          <w:sz w:val="36"/>
          <w:szCs w:val="36"/>
        </w:rPr>
      </w:pPr>
    </w:p>
    <w:p w14:paraId="658E1B0F" w14:textId="3352981E" w:rsidR="00BF7DA1" w:rsidRDefault="001B19C7">
      <w:pPr>
        <w:rPr>
          <w:rFonts w:ascii="Times New Roman" w:hAnsi="Times New Roman" w:cs="Times New Roman"/>
          <w:sz w:val="36"/>
          <w:szCs w:val="36"/>
        </w:rPr>
      </w:pPr>
      <w:r>
        <w:rPr>
          <w:rFonts w:ascii="Times New Roman" w:hAnsi="Times New Roman" w:cs="Times New Roman"/>
          <w:sz w:val="36"/>
          <w:szCs w:val="36"/>
        </w:rPr>
        <w:t xml:space="preserve">To figure out the difference of the avocado types, </w:t>
      </w:r>
      <w:r w:rsidR="00BF7DA1">
        <w:rPr>
          <w:rFonts w:ascii="Times New Roman" w:hAnsi="Times New Roman" w:cs="Times New Roman"/>
          <w:sz w:val="36"/>
          <w:szCs w:val="36"/>
        </w:rPr>
        <w:t xml:space="preserve">I firstly </w:t>
      </w:r>
      <w:r>
        <w:rPr>
          <w:rFonts w:ascii="Times New Roman" w:hAnsi="Times New Roman" w:cs="Times New Roman"/>
          <w:sz w:val="36"/>
          <w:szCs w:val="36"/>
        </w:rPr>
        <w:t xml:space="preserve">used the density plot to compare the average price </w:t>
      </w:r>
      <w:r w:rsidR="00DE5C8C">
        <w:rPr>
          <w:rFonts w:ascii="Times New Roman" w:hAnsi="Times New Roman" w:cs="Times New Roman" w:hint="eastAsia"/>
          <w:sz w:val="36"/>
          <w:szCs w:val="36"/>
        </w:rPr>
        <w:t>distribution</w:t>
      </w:r>
      <w:r w:rsidR="00FB3AA7">
        <w:rPr>
          <w:rFonts w:ascii="Times New Roman" w:hAnsi="Times New Roman" w:cs="Times New Roman"/>
          <w:sz w:val="36"/>
          <w:szCs w:val="36"/>
        </w:rPr>
        <w:t>.</w:t>
      </w:r>
      <w:r w:rsidR="00DE5C8C">
        <w:rPr>
          <w:rFonts w:ascii="Times New Roman" w:hAnsi="Times New Roman" w:cs="Times New Roman"/>
          <w:sz w:val="36"/>
          <w:szCs w:val="36"/>
        </w:rPr>
        <w:t xml:space="preserve"> </w:t>
      </w:r>
      <w:r>
        <w:rPr>
          <w:rFonts w:ascii="Times New Roman" w:hAnsi="Times New Roman" w:cs="Times New Roman" w:hint="eastAsia"/>
          <w:sz w:val="36"/>
          <w:szCs w:val="36"/>
        </w:rPr>
        <w:t>As</w:t>
      </w:r>
      <w:r>
        <w:rPr>
          <w:rFonts w:ascii="Times New Roman" w:hAnsi="Times New Roman" w:cs="Times New Roman"/>
          <w:sz w:val="36"/>
          <w:szCs w:val="36"/>
        </w:rPr>
        <w:t xml:space="preserve"> can be seen from the plot, the green stands for the conventional </w:t>
      </w:r>
      <w:del w:id="0" w:author="45275" w:date="2020-12-22T18:19:00Z">
        <w:r w:rsidDel="00FB3AA7">
          <w:rPr>
            <w:rFonts w:ascii="Times New Roman" w:hAnsi="Times New Roman" w:cs="Times New Roman"/>
            <w:sz w:val="36"/>
            <w:szCs w:val="36"/>
          </w:rPr>
          <w:delText xml:space="preserve">type </w:delText>
        </w:r>
      </w:del>
      <w:r>
        <w:rPr>
          <w:rFonts w:ascii="Times New Roman" w:hAnsi="Times New Roman" w:cs="Times New Roman"/>
          <w:sz w:val="36"/>
          <w:szCs w:val="36"/>
        </w:rPr>
        <w:t>while orange stands for the organic</w:t>
      </w:r>
      <w:del w:id="1" w:author="45275" w:date="2020-12-22T18:19:00Z">
        <w:r w:rsidDel="00FB3AA7">
          <w:rPr>
            <w:rFonts w:ascii="Times New Roman" w:hAnsi="Times New Roman" w:cs="Times New Roman"/>
            <w:sz w:val="36"/>
            <w:szCs w:val="36"/>
          </w:rPr>
          <w:delText xml:space="preserve"> type</w:delText>
        </w:r>
      </w:del>
      <w:r>
        <w:rPr>
          <w:rFonts w:ascii="Times New Roman" w:hAnsi="Times New Roman" w:cs="Times New Roman"/>
          <w:sz w:val="36"/>
          <w:szCs w:val="36"/>
        </w:rPr>
        <w:t>.</w:t>
      </w:r>
      <w:r w:rsidR="00F77C64">
        <w:rPr>
          <w:rFonts w:ascii="Times New Roman" w:hAnsi="Times New Roman" w:cs="Times New Roman"/>
          <w:sz w:val="36"/>
          <w:szCs w:val="36"/>
        </w:rPr>
        <w:t xml:space="preserve"> The </w:t>
      </w:r>
      <w:ins w:id="2" w:author="45275" w:date="2020-12-22T18:19:00Z">
        <w:r w:rsidR="00FB3AA7">
          <w:rPr>
            <w:rFonts w:ascii="Times New Roman" w:hAnsi="Times New Roman" w:cs="Times New Roman"/>
            <w:sz w:val="36"/>
            <w:szCs w:val="36"/>
          </w:rPr>
          <w:t xml:space="preserve">overall shape of </w:t>
        </w:r>
      </w:ins>
      <w:r w:rsidR="00F77C64">
        <w:rPr>
          <w:rFonts w:ascii="Times New Roman" w:hAnsi="Times New Roman" w:cs="Times New Roman"/>
          <w:sz w:val="36"/>
          <w:szCs w:val="36"/>
        </w:rPr>
        <w:t xml:space="preserve">conventional type </w:t>
      </w:r>
      <w:del w:id="3" w:author="45275" w:date="2020-12-22T18:19:00Z">
        <w:r w:rsidR="00F77C64" w:rsidDel="00FB3AA7">
          <w:rPr>
            <w:rFonts w:ascii="Times New Roman" w:hAnsi="Times New Roman" w:cs="Times New Roman"/>
            <w:sz w:val="36"/>
            <w:szCs w:val="36"/>
          </w:rPr>
          <w:delText xml:space="preserve">suggests the </w:delText>
        </w:r>
      </w:del>
      <w:ins w:id="4" w:author="45275" w:date="2020-12-22T18:19:00Z">
        <w:r w:rsidR="00FB3AA7">
          <w:rPr>
            <w:rFonts w:ascii="Times New Roman" w:hAnsi="Times New Roman" w:cs="Times New Roman"/>
            <w:sz w:val="36"/>
            <w:szCs w:val="36"/>
          </w:rPr>
          <w:t xml:space="preserve">is </w:t>
        </w:r>
      </w:ins>
      <w:r w:rsidR="00F77C64">
        <w:rPr>
          <w:rFonts w:ascii="Times New Roman" w:hAnsi="Times New Roman" w:cs="Times New Roman"/>
          <w:sz w:val="36"/>
          <w:szCs w:val="36"/>
        </w:rPr>
        <w:t>right ske</w:t>
      </w:r>
      <w:r w:rsidR="00DE5C8C">
        <w:rPr>
          <w:rFonts w:ascii="Times New Roman" w:hAnsi="Times New Roman" w:cs="Times New Roman"/>
          <w:sz w:val="36"/>
          <w:szCs w:val="36"/>
        </w:rPr>
        <w:t>we</w:t>
      </w:r>
      <w:r w:rsidR="00F77C64">
        <w:rPr>
          <w:rFonts w:ascii="Times New Roman" w:hAnsi="Times New Roman" w:cs="Times New Roman"/>
          <w:sz w:val="36"/>
          <w:szCs w:val="36"/>
        </w:rPr>
        <w:t xml:space="preserve">d shape and the organic type </w:t>
      </w:r>
      <w:ins w:id="5" w:author="45275" w:date="2020-12-22T18:19:00Z">
        <w:r w:rsidR="00FB3AA7">
          <w:rPr>
            <w:rFonts w:ascii="Times New Roman" w:hAnsi="Times New Roman" w:cs="Times New Roman"/>
            <w:sz w:val="36"/>
            <w:szCs w:val="36"/>
          </w:rPr>
          <w:t xml:space="preserve">is relative normally </w:t>
        </w:r>
      </w:ins>
      <w:del w:id="6" w:author="45275" w:date="2020-12-22T18:19:00Z">
        <w:r w:rsidR="00F77C64" w:rsidDel="00FB3AA7">
          <w:rPr>
            <w:rFonts w:ascii="Times New Roman" w:hAnsi="Times New Roman" w:cs="Times New Roman"/>
            <w:sz w:val="36"/>
            <w:szCs w:val="36"/>
          </w:rPr>
          <w:delText xml:space="preserve">suggests the normal </w:delText>
        </w:r>
      </w:del>
      <w:r w:rsidR="00F77C64">
        <w:rPr>
          <w:rFonts w:ascii="Times New Roman" w:hAnsi="Times New Roman" w:cs="Times New Roman"/>
          <w:sz w:val="36"/>
          <w:szCs w:val="36"/>
        </w:rPr>
        <w:t>distrib</w:t>
      </w:r>
      <w:r w:rsidR="00DE5C8C">
        <w:rPr>
          <w:rFonts w:ascii="Times New Roman" w:hAnsi="Times New Roman" w:cs="Times New Roman"/>
          <w:sz w:val="36"/>
          <w:szCs w:val="36"/>
        </w:rPr>
        <w:t>uted</w:t>
      </w:r>
      <w:del w:id="7" w:author="45275" w:date="2020-12-22T18:19:00Z">
        <w:r w:rsidR="00F77C64" w:rsidDel="00FB3AA7">
          <w:rPr>
            <w:rFonts w:ascii="Times New Roman" w:hAnsi="Times New Roman" w:cs="Times New Roman"/>
            <w:sz w:val="36"/>
            <w:szCs w:val="36"/>
          </w:rPr>
          <w:delText xml:space="preserve"> shape</w:delText>
        </w:r>
      </w:del>
      <w:r w:rsidR="00F77C64">
        <w:rPr>
          <w:rFonts w:ascii="Times New Roman" w:hAnsi="Times New Roman" w:cs="Times New Roman"/>
          <w:sz w:val="36"/>
          <w:szCs w:val="36"/>
        </w:rPr>
        <w:t xml:space="preserve">. In other words, the conventional avocado tends to center around the </w:t>
      </w:r>
      <w:r w:rsidR="00DE5C8C">
        <w:rPr>
          <w:rFonts w:ascii="Times New Roman" w:hAnsi="Times New Roman" w:cs="Times New Roman"/>
          <w:sz w:val="36"/>
          <w:szCs w:val="36"/>
        </w:rPr>
        <w:t xml:space="preserve">relative </w:t>
      </w:r>
      <w:r w:rsidR="00F77C64">
        <w:rPr>
          <w:rFonts w:ascii="Times New Roman" w:hAnsi="Times New Roman" w:cs="Times New Roman"/>
          <w:sz w:val="36"/>
          <w:szCs w:val="36"/>
        </w:rPr>
        <w:t>low price</w:t>
      </w:r>
      <w:del w:id="8" w:author="45275" w:date="2020-12-22T18:20:00Z">
        <w:r w:rsidR="00B44FE6" w:rsidDel="00FB3AA7">
          <w:rPr>
            <w:rFonts w:ascii="Times New Roman" w:hAnsi="Times New Roman" w:cs="Times New Roman"/>
            <w:sz w:val="36"/>
            <w:szCs w:val="36"/>
          </w:rPr>
          <w:delText xml:space="preserve"> and almost none of the avocados’ average price higher than 2$</w:delText>
        </w:r>
      </w:del>
      <w:r w:rsidR="00B44FE6">
        <w:rPr>
          <w:rFonts w:ascii="Times New Roman" w:hAnsi="Times New Roman" w:cs="Times New Roman"/>
          <w:sz w:val="36"/>
          <w:szCs w:val="36"/>
        </w:rPr>
        <w:t>. Contrarily,</w:t>
      </w:r>
      <w:r w:rsidR="00F77C64">
        <w:rPr>
          <w:rFonts w:ascii="Times New Roman" w:hAnsi="Times New Roman" w:cs="Times New Roman"/>
          <w:sz w:val="36"/>
          <w:szCs w:val="36"/>
        </w:rPr>
        <w:t xml:space="preserve"> the organic type distributed more evenly</w:t>
      </w:r>
      <w:r w:rsidR="00B44FE6">
        <w:rPr>
          <w:rFonts w:ascii="Times New Roman" w:hAnsi="Times New Roman" w:cs="Times New Roman"/>
          <w:sz w:val="36"/>
          <w:szCs w:val="36"/>
        </w:rPr>
        <w:t>, the center could be around 1.5$. Meanwhile, for better illustration of the price trend in these two types</w:t>
      </w:r>
      <w:r w:rsidR="00F52B22">
        <w:rPr>
          <w:rFonts w:ascii="Times New Roman" w:hAnsi="Times New Roman" w:cs="Times New Roman"/>
          <w:sz w:val="36"/>
          <w:szCs w:val="36"/>
        </w:rPr>
        <w:t xml:space="preserve">, I plotted the avocado price </w:t>
      </w:r>
      <w:del w:id="9" w:author="45275" w:date="2020-12-22T18:30:00Z">
        <w:r w:rsidR="00F52B22" w:rsidDel="007E18A0">
          <w:rPr>
            <w:rFonts w:ascii="Times New Roman" w:hAnsi="Times New Roman" w:cs="Times New Roman"/>
            <w:sz w:val="36"/>
            <w:szCs w:val="36"/>
          </w:rPr>
          <w:delText>from 2015 to 2020</w:delText>
        </w:r>
      </w:del>
      <w:ins w:id="10" w:author="45275" w:date="2020-12-22T18:30:00Z">
        <w:r w:rsidR="007E18A0">
          <w:rPr>
            <w:rFonts w:ascii="Times New Roman" w:hAnsi="Times New Roman" w:cs="Times New Roman"/>
            <w:sz w:val="36"/>
            <w:szCs w:val="36"/>
          </w:rPr>
          <w:t>in last five years</w:t>
        </w:r>
      </w:ins>
      <w:r w:rsidR="00F52B22">
        <w:rPr>
          <w:rFonts w:ascii="Times New Roman" w:hAnsi="Times New Roman" w:cs="Times New Roman"/>
          <w:sz w:val="36"/>
          <w:szCs w:val="36"/>
        </w:rPr>
        <w:t xml:space="preserve">. It is clear that the organic type always has a higher price compared to the conventional </w:t>
      </w:r>
      <w:del w:id="11" w:author="45275" w:date="2020-12-22T18:30:00Z">
        <w:r w:rsidR="00F52B22" w:rsidDel="007E18A0">
          <w:rPr>
            <w:rFonts w:ascii="Times New Roman" w:hAnsi="Times New Roman" w:cs="Times New Roman"/>
            <w:sz w:val="36"/>
            <w:szCs w:val="36"/>
          </w:rPr>
          <w:delText>type</w:delText>
        </w:r>
        <w:r w:rsidR="009B5504" w:rsidDel="007E18A0">
          <w:rPr>
            <w:rFonts w:ascii="Times New Roman" w:hAnsi="Times New Roman" w:cs="Times New Roman"/>
            <w:sz w:val="36"/>
            <w:szCs w:val="36"/>
          </w:rPr>
          <w:delText xml:space="preserve"> </w:delText>
        </w:r>
      </w:del>
      <w:r w:rsidR="009B5504">
        <w:rPr>
          <w:rFonts w:ascii="Times New Roman" w:hAnsi="Times New Roman" w:cs="Times New Roman"/>
          <w:sz w:val="36"/>
          <w:szCs w:val="36"/>
        </w:rPr>
        <w:t xml:space="preserve">and the price for both types seem to follow some seasonal patterns, which required me to explore it </w:t>
      </w:r>
      <w:r w:rsidR="009B5504">
        <w:rPr>
          <w:rFonts w:ascii="Times New Roman" w:hAnsi="Times New Roman" w:cs="Times New Roman"/>
          <w:sz w:val="36"/>
          <w:szCs w:val="36"/>
        </w:rPr>
        <w:lastRenderedPageBreak/>
        <w:t>further in the following part.</w:t>
      </w:r>
      <w:r w:rsidR="00F52B22">
        <w:rPr>
          <w:rFonts w:ascii="Times New Roman" w:hAnsi="Times New Roman" w:cs="Times New Roman"/>
          <w:sz w:val="36"/>
          <w:szCs w:val="36"/>
        </w:rPr>
        <w:t xml:space="preserve"> Based on previous research, I made a table to summarize the results</w:t>
      </w:r>
      <w:del w:id="12" w:author="45275" w:date="2020-12-22T18:35:00Z">
        <w:r w:rsidR="00F52B22" w:rsidDel="007E18A0">
          <w:rPr>
            <w:rFonts w:ascii="Times New Roman" w:hAnsi="Times New Roman" w:cs="Times New Roman"/>
            <w:sz w:val="36"/>
            <w:szCs w:val="36"/>
          </w:rPr>
          <w:delText>. I also incorporated the average sold volume feature into consideration</w:delText>
        </w:r>
      </w:del>
      <w:r w:rsidR="00F52B22">
        <w:rPr>
          <w:rFonts w:ascii="Times New Roman" w:hAnsi="Times New Roman" w:cs="Times New Roman"/>
          <w:sz w:val="36"/>
          <w:szCs w:val="36"/>
        </w:rPr>
        <w:t xml:space="preserve">. </w:t>
      </w:r>
      <w:r w:rsidR="00F52B22" w:rsidRPr="00F52B22">
        <w:rPr>
          <w:rFonts w:ascii="Times New Roman" w:hAnsi="Times New Roman" w:cs="Times New Roman"/>
          <w:sz w:val="36"/>
          <w:szCs w:val="36"/>
        </w:rPr>
        <w:t>As can be seen from the table, conventional avocado could account for approximately 97% in the markets and the average price would be 28% lower than organic type.</w:t>
      </w:r>
    </w:p>
    <w:p w14:paraId="1DC58200" w14:textId="3D18F39F" w:rsidR="001C63D0" w:rsidRDefault="001C63D0">
      <w:pPr>
        <w:rPr>
          <w:rFonts w:ascii="Times New Roman" w:hAnsi="Times New Roman" w:cs="Times New Roman"/>
          <w:sz w:val="36"/>
          <w:szCs w:val="36"/>
        </w:rPr>
      </w:pPr>
    </w:p>
    <w:p w14:paraId="1B8A96CE" w14:textId="12AF4D9D" w:rsidR="009B5504" w:rsidRDefault="001C63D0">
      <w:pPr>
        <w:rPr>
          <w:rFonts w:ascii="Times New Roman" w:hAnsi="Times New Roman" w:cs="Times New Roman"/>
          <w:sz w:val="36"/>
          <w:szCs w:val="36"/>
        </w:rPr>
      </w:pPr>
      <w:r>
        <w:rPr>
          <w:rFonts w:ascii="Times New Roman" w:hAnsi="Times New Roman" w:cs="Times New Roman" w:hint="eastAsia"/>
          <w:sz w:val="36"/>
          <w:szCs w:val="36"/>
        </w:rPr>
        <w:t>I</w:t>
      </w:r>
      <w:r>
        <w:rPr>
          <w:rFonts w:ascii="Times New Roman" w:hAnsi="Times New Roman" w:cs="Times New Roman"/>
          <w:sz w:val="36"/>
          <w:szCs w:val="36"/>
        </w:rPr>
        <w:t xml:space="preserve">t is a common view that the price and volume </w:t>
      </w:r>
      <w:r w:rsidR="009B5504">
        <w:rPr>
          <w:rFonts w:ascii="Times New Roman" w:hAnsi="Times New Roman" w:cs="Times New Roman"/>
          <w:sz w:val="36"/>
          <w:szCs w:val="36"/>
        </w:rPr>
        <w:t xml:space="preserve">sold </w:t>
      </w:r>
      <w:r>
        <w:rPr>
          <w:rFonts w:ascii="Times New Roman" w:hAnsi="Times New Roman" w:cs="Times New Roman"/>
          <w:sz w:val="36"/>
          <w:szCs w:val="36"/>
        </w:rPr>
        <w:t xml:space="preserve">obeys some correlation. We would like to see whether the avocado follows this relationship. </w:t>
      </w:r>
      <w:r w:rsidR="009B5504">
        <w:rPr>
          <w:rFonts w:ascii="Times New Roman" w:hAnsi="Times New Roman" w:cs="Times New Roman"/>
          <w:sz w:val="36"/>
          <w:szCs w:val="36"/>
        </w:rPr>
        <w:t xml:space="preserve">Apart from that, the previously mentioned seasonal patterns are also my focus. </w:t>
      </w:r>
      <w:r>
        <w:rPr>
          <w:rFonts w:ascii="Times New Roman" w:hAnsi="Times New Roman" w:cs="Times New Roman"/>
          <w:sz w:val="36"/>
          <w:szCs w:val="36"/>
        </w:rPr>
        <w:t xml:space="preserve">Hence, I visualized the average price and volume </w:t>
      </w:r>
      <w:r w:rsidR="009B5504">
        <w:rPr>
          <w:rFonts w:ascii="Times New Roman" w:hAnsi="Times New Roman" w:cs="Times New Roman"/>
          <w:sz w:val="36"/>
          <w:szCs w:val="36"/>
        </w:rPr>
        <w:t>of</w:t>
      </w:r>
      <w:r>
        <w:rPr>
          <w:rFonts w:ascii="Times New Roman" w:hAnsi="Times New Roman" w:cs="Times New Roman"/>
          <w:sz w:val="36"/>
          <w:szCs w:val="36"/>
        </w:rPr>
        <w:t xml:space="preserve"> both organic and conventional avocado</w:t>
      </w:r>
      <w:r w:rsidR="009B5504">
        <w:rPr>
          <w:rFonts w:ascii="Times New Roman" w:hAnsi="Times New Roman" w:cs="Times New Roman"/>
          <w:sz w:val="36"/>
          <w:szCs w:val="36"/>
        </w:rPr>
        <w:t xml:space="preserve"> in each month.</w:t>
      </w:r>
      <w:r w:rsidR="009B5504">
        <w:rPr>
          <w:rFonts w:ascii="Times New Roman" w:hAnsi="Times New Roman" w:cs="Times New Roman" w:hint="eastAsia"/>
          <w:sz w:val="36"/>
          <w:szCs w:val="36"/>
        </w:rPr>
        <w:t xml:space="preserve"> </w:t>
      </w:r>
      <w:r w:rsidR="009B5504" w:rsidRPr="009B5504">
        <w:rPr>
          <w:rFonts w:ascii="Times New Roman" w:hAnsi="Times New Roman" w:cs="Times New Roman"/>
          <w:sz w:val="36"/>
          <w:szCs w:val="36"/>
        </w:rPr>
        <w:t>Figure A,</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B stands for the average price in each month</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Blue dashed line stands for the minimum value while the red dashed value stands for the max value</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The most expensive conventional avocados in one month could 1.8</w:t>
      </w:r>
      <w:r w:rsidR="009B5504">
        <w:rPr>
          <w:rFonts w:ascii="Times New Roman" w:hAnsi="Times New Roman" w:cs="Times New Roman"/>
          <w:sz w:val="36"/>
          <w:szCs w:val="36"/>
        </w:rPr>
        <w:t>$</w:t>
      </w:r>
      <w:r w:rsidR="009B5504" w:rsidRPr="009B5504">
        <w:rPr>
          <w:rFonts w:ascii="Times New Roman" w:hAnsi="Times New Roman" w:cs="Times New Roman"/>
          <w:sz w:val="36"/>
          <w:szCs w:val="36"/>
        </w:rPr>
        <w:t xml:space="preserve"> </w:t>
      </w:r>
      <w:r w:rsidR="009B5504">
        <w:rPr>
          <w:rFonts w:ascii="Times New Roman" w:hAnsi="Times New Roman" w:cs="Times New Roman"/>
          <w:sz w:val="36"/>
          <w:szCs w:val="36"/>
        </w:rPr>
        <w:t xml:space="preserve">and </w:t>
      </w:r>
      <w:r w:rsidR="009B5504" w:rsidRPr="009B5504">
        <w:rPr>
          <w:rFonts w:ascii="Times New Roman" w:hAnsi="Times New Roman" w:cs="Times New Roman"/>
          <w:sz w:val="36"/>
          <w:szCs w:val="36"/>
        </w:rPr>
        <w:t>the cheapest month of conventional avocados can be 0.82</w:t>
      </w:r>
      <w:r w:rsidR="009B5504">
        <w:rPr>
          <w:rFonts w:ascii="Times New Roman" w:hAnsi="Times New Roman" w:cs="Times New Roman"/>
          <w:sz w:val="36"/>
          <w:szCs w:val="36"/>
        </w:rPr>
        <w:t xml:space="preserve"> $. Similarly, t</w:t>
      </w:r>
      <w:r w:rsidR="009B5504" w:rsidRPr="009B5504">
        <w:rPr>
          <w:rFonts w:ascii="Times New Roman" w:hAnsi="Times New Roman" w:cs="Times New Roman"/>
          <w:sz w:val="36"/>
          <w:szCs w:val="36"/>
        </w:rPr>
        <w:t>he most expensive organic avocados in one month could 2.1, the cheapest month of conventional avocados can be 1.21</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Figure C,</w:t>
      </w:r>
      <w:r w:rsidR="009B5504">
        <w:rPr>
          <w:rFonts w:ascii="Times New Roman" w:hAnsi="Times New Roman" w:cs="Times New Roman"/>
          <w:sz w:val="36"/>
          <w:szCs w:val="36"/>
        </w:rPr>
        <w:t xml:space="preserve"> </w:t>
      </w:r>
      <w:r w:rsidR="009B5504" w:rsidRPr="009B5504">
        <w:rPr>
          <w:rFonts w:ascii="Times New Roman" w:hAnsi="Times New Roman" w:cs="Times New Roman"/>
          <w:sz w:val="36"/>
          <w:szCs w:val="36"/>
        </w:rPr>
        <w:t xml:space="preserve">D stands for the volume </w:t>
      </w:r>
      <w:r w:rsidR="009B5504">
        <w:rPr>
          <w:rFonts w:ascii="Times New Roman" w:hAnsi="Times New Roman" w:cs="Times New Roman"/>
          <w:sz w:val="36"/>
          <w:szCs w:val="36"/>
        </w:rPr>
        <w:t xml:space="preserve">sold </w:t>
      </w:r>
      <w:r w:rsidR="009B5504" w:rsidRPr="009B5504">
        <w:rPr>
          <w:rFonts w:ascii="Times New Roman" w:hAnsi="Times New Roman" w:cs="Times New Roman"/>
          <w:sz w:val="36"/>
          <w:szCs w:val="36"/>
        </w:rPr>
        <w:t xml:space="preserve">in each month, the </w:t>
      </w:r>
      <w:r w:rsidR="009B5504" w:rsidRPr="009B5504">
        <w:rPr>
          <w:rFonts w:ascii="Times New Roman" w:hAnsi="Times New Roman" w:cs="Times New Roman"/>
          <w:sz w:val="36"/>
          <w:szCs w:val="36"/>
        </w:rPr>
        <w:lastRenderedPageBreak/>
        <w:t>red line stands for the trend</w:t>
      </w:r>
      <w:r w:rsidR="009B5504">
        <w:rPr>
          <w:rFonts w:ascii="Times New Roman" w:hAnsi="Times New Roman" w:cs="Times New Roman"/>
          <w:sz w:val="36"/>
          <w:szCs w:val="36"/>
        </w:rPr>
        <w:t>. From the figure we could see that t</w:t>
      </w:r>
      <w:r w:rsidR="009B5504" w:rsidRPr="009B5504">
        <w:rPr>
          <w:rFonts w:ascii="Times New Roman" w:hAnsi="Times New Roman" w:cs="Times New Roman"/>
          <w:sz w:val="36"/>
          <w:szCs w:val="36"/>
        </w:rPr>
        <w:t xml:space="preserve">he love </w:t>
      </w:r>
      <w:r w:rsidR="009B5504">
        <w:rPr>
          <w:rFonts w:ascii="Times New Roman" w:hAnsi="Times New Roman" w:cs="Times New Roman"/>
          <w:sz w:val="36"/>
          <w:szCs w:val="36"/>
        </w:rPr>
        <w:t xml:space="preserve">for conventional avocados </w:t>
      </w:r>
      <w:r w:rsidR="009B5504" w:rsidRPr="009B5504">
        <w:rPr>
          <w:rFonts w:ascii="Times New Roman" w:hAnsi="Times New Roman" w:cs="Times New Roman"/>
          <w:sz w:val="36"/>
          <w:szCs w:val="36"/>
        </w:rPr>
        <w:t xml:space="preserve">of American people </w:t>
      </w:r>
      <w:r w:rsidR="009B5504">
        <w:rPr>
          <w:rFonts w:ascii="Times New Roman" w:hAnsi="Times New Roman" w:cs="Times New Roman"/>
          <w:sz w:val="36"/>
          <w:szCs w:val="36"/>
        </w:rPr>
        <w:t>is</w:t>
      </w:r>
      <w:r w:rsidR="009B5504" w:rsidRPr="009B5504">
        <w:rPr>
          <w:rFonts w:ascii="Times New Roman" w:hAnsi="Times New Roman" w:cs="Times New Roman"/>
          <w:sz w:val="36"/>
          <w:szCs w:val="36"/>
        </w:rPr>
        <w:t xml:space="preserve"> consistent, </w:t>
      </w:r>
      <w:r w:rsidR="009B5504">
        <w:rPr>
          <w:rFonts w:ascii="Times New Roman" w:hAnsi="Times New Roman" w:cs="Times New Roman"/>
          <w:sz w:val="36"/>
          <w:szCs w:val="36"/>
        </w:rPr>
        <w:t xml:space="preserve">which could be reflected by </w:t>
      </w:r>
      <w:r w:rsidR="009B5504" w:rsidRPr="009B5504">
        <w:rPr>
          <w:rFonts w:ascii="Times New Roman" w:hAnsi="Times New Roman" w:cs="Times New Roman"/>
          <w:sz w:val="36"/>
          <w:szCs w:val="36"/>
        </w:rPr>
        <w:t xml:space="preserve">the </w:t>
      </w:r>
      <w:r w:rsidR="009B5504">
        <w:rPr>
          <w:rFonts w:ascii="Times New Roman" w:hAnsi="Times New Roman" w:cs="Times New Roman"/>
          <w:sz w:val="36"/>
          <w:szCs w:val="36"/>
        </w:rPr>
        <w:t xml:space="preserve">continuously grown </w:t>
      </w:r>
      <w:r w:rsidR="009B5504" w:rsidRPr="009B5504">
        <w:rPr>
          <w:rFonts w:ascii="Times New Roman" w:hAnsi="Times New Roman" w:cs="Times New Roman"/>
          <w:sz w:val="36"/>
          <w:szCs w:val="36"/>
        </w:rPr>
        <w:t>sold volume</w:t>
      </w:r>
      <w:r w:rsidR="009B5504">
        <w:rPr>
          <w:rFonts w:ascii="Times New Roman" w:hAnsi="Times New Roman" w:cs="Times New Roman"/>
          <w:sz w:val="36"/>
          <w:szCs w:val="36"/>
        </w:rPr>
        <w:t>.</w:t>
      </w:r>
      <w:r w:rsidR="00CC36A0">
        <w:rPr>
          <w:rFonts w:ascii="Times New Roman" w:hAnsi="Times New Roman" w:cs="Times New Roman"/>
          <w:sz w:val="36"/>
          <w:szCs w:val="36"/>
        </w:rPr>
        <w:t xml:space="preserve"> </w:t>
      </w:r>
      <w:r w:rsidR="009B5504" w:rsidRPr="009B5504">
        <w:rPr>
          <w:rFonts w:ascii="Times New Roman" w:hAnsi="Times New Roman" w:cs="Times New Roman"/>
          <w:sz w:val="36"/>
          <w:szCs w:val="36"/>
        </w:rPr>
        <w:t xml:space="preserve">Regarding with the organic avocados, in 2019-2020, possibly owing to the decline of economic situation and the </w:t>
      </w:r>
      <w:proofErr w:type="spellStart"/>
      <w:r w:rsidR="009B5504" w:rsidRPr="009B5504">
        <w:rPr>
          <w:rFonts w:ascii="Times New Roman" w:hAnsi="Times New Roman" w:cs="Times New Roman"/>
          <w:sz w:val="36"/>
          <w:szCs w:val="36"/>
        </w:rPr>
        <w:t>covid</w:t>
      </w:r>
      <w:proofErr w:type="spellEnd"/>
      <w:r w:rsidR="009B5504" w:rsidRPr="009B5504">
        <w:rPr>
          <w:rFonts w:ascii="Times New Roman" w:hAnsi="Times New Roman" w:cs="Times New Roman"/>
          <w:sz w:val="36"/>
          <w:szCs w:val="36"/>
        </w:rPr>
        <w:t xml:space="preserve"> 19 pandemic after 2020</w:t>
      </w:r>
      <w:r w:rsidR="00CC36A0">
        <w:rPr>
          <w:rFonts w:ascii="Times New Roman" w:hAnsi="Times New Roman" w:cs="Times New Roman"/>
          <w:sz w:val="36"/>
          <w:szCs w:val="36"/>
        </w:rPr>
        <w:t>, the trend total volume sold started to decrease</w:t>
      </w:r>
      <w:r w:rsidR="00CC36A0">
        <w:rPr>
          <w:rFonts w:ascii="Times New Roman" w:hAnsi="Times New Roman" w:cs="Times New Roman" w:hint="eastAsia"/>
          <w:sz w:val="36"/>
          <w:szCs w:val="36"/>
        </w:rPr>
        <w:t>.</w:t>
      </w:r>
      <w:r w:rsidR="00CC36A0">
        <w:rPr>
          <w:rFonts w:ascii="Times New Roman" w:hAnsi="Times New Roman" w:cs="Times New Roman"/>
          <w:sz w:val="36"/>
          <w:szCs w:val="36"/>
        </w:rPr>
        <w:t xml:space="preserve"> From the bar chart, it is clear that the avocado follows some seasonal patterns, a common feature shared by the fruit. </w:t>
      </w:r>
      <w:r w:rsidR="007826F7">
        <w:rPr>
          <w:rFonts w:ascii="Times New Roman" w:hAnsi="Times New Roman" w:cs="Times New Roman"/>
          <w:sz w:val="36"/>
          <w:szCs w:val="36"/>
        </w:rPr>
        <w:t>(</w:t>
      </w:r>
      <w:r w:rsidR="007826F7">
        <w:rPr>
          <w:rFonts w:ascii="Times New Roman" w:hAnsi="Times New Roman" w:cs="Times New Roman" w:hint="eastAsia"/>
          <w:sz w:val="36"/>
          <w:szCs w:val="36"/>
        </w:rPr>
        <w:t>这里需要前后页</w:t>
      </w:r>
      <w:r w:rsidR="007826F7">
        <w:rPr>
          <w:rFonts w:ascii="Times New Roman" w:hAnsi="Times New Roman" w:cs="Times New Roman" w:hint="eastAsia"/>
          <w:sz w:val="36"/>
          <w:szCs w:val="36"/>
        </w:rPr>
        <w:t>ppt</w:t>
      </w:r>
      <w:r w:rsidR="007826F7">
        <w:rPr>
          <w:rFonts w:ascii="Times New Roman" w:hAnsi="Times New Roman" w:cs="Times New Roman" w:hint="eastAsia"/>
          <w:sz w:val="36"/>
          <w:szCs w:val="36"/>
        </w:rPr>
        <w:t>翻</w:t>
      </w:r>
      <w:r w:rsidR="007826F7">
        <w:rPr>
          <w:rFonts w:ascii="Times New Roman" w:hAnsi="Times New Roman" w:cs="Times New Roman" w:hint="eastAsia"/>
          <w:sz w:val="36"/>
          <w:szCs w:val="36"/>
        </w:rPr>
        <w:t>)</w:t>
      </w:r>
    </w:p>
    <w:p w14:paraId="6A4140EC" w14:textId="6464831C" w:rsidR="007826F7" w:rsidRDefault="007826F7">
      <w:pPr>
        <w:rPr>
          <w:rFonts w:ascii="Times New Roman" w:hAnsi="Times New Roman" w:cs="Times New Roman"/>
          <w:sz w:val="36"/>
          <w:szCs w:val="36"/>
        </w:rPr>
      </w:pPr>
    </w:p>
    <w:p w14:paraId="69DF724E" w14:textId="76A3E10A" w:rsidR="007826F7" w:rsidRDefault="007826F7" w:rsidP="007826F7">
      <w:pPr>
        <w:rPr>
          <w:rFonts w:ascii="Times New Roman" w:hAnsi="Times New Roman" w:cs="Times New Roman"/>
          <w:sz w:val="36"/>
          <w:szCs w:val="36"/>
        </w:rPr>
      </w:pPr>
      <w:r>
        <w:rPr>
          <w:rFonts w:ascii="Times New Roman" w:hAnsi="Times New Roman" w:cs="Times New Roman"/>
          <w:sz w:val="36"/>
          <w:szCs w:val="36"/>
        </w:rPr>
        <w:t>Let’s move to the next part, the analysis in each season. I compared the average price, volume in each season in last five years.</w:t>
      </w:r>
      <w:r>
        <w:rPr>
          <w:rFonts w:ascii="Times New Roman" w:hAnsi="Times New Roman" w:cs="Times New Roman" w:hint="eastAsia"/>
          <w:sz w:val="36"/>
          <w:szCs w:val="36"/>
        </w:rPr>
        <w:t xml:space="preserve"> </w:t>
      </w:r>
      <w:r w:rsidRPr="007826F7">
        <w:rPr>
          <w:rFonts w:ascii="Times New Roman" w:hAnsi="Times New Roman" w:cs="Times New Roman"/>
          <w:sz w:val="36"/>
          <w:szCs w:val="36"/>
        </w:rPr>
        <w:t>Figure A, B stands for the average price of avocados for either conventional or organic</w:t>
      </w:r>
      <w:r>
        <w:rPr>
          <w:rFonts w:ascii="Times New Roman" w:hAnsi="Times New Roman" w:cs="Times New Roman"/>
          <w:sz w:val="36"/>
          <w:szCs w:val="36"/>
        </w:rPr>
        <w:t xml:space="preserve"> and </w:t>
      </w:r>
      <w:r w:rsidRPr="007826F7">
        <w:rPr>
          <w:rFonts w:ascii="Times New Roman" w:hAnsi="Times New Roman" w:cs="Times New Roman"/>
          <w:sz w:val="36"/>
          <w:szCs w:val="36"/>
        </w:rPr>
        <w:t>Figure C, D stands for the volume sold for either conventional or organic, the unit is million (m)</w:t>
      </w:r>
      <w:r>
        <w:rPr>
          <w:rFonts w:ascii="Times New Roman" w:hAnsi="Times New Roman" w:cs="Times New Roman"/>
          <w:sz w:val="36"/>
          <w:szCs w:val="36"/>
        </w:rPr>
        <w:t>.</w:t>
      </w:r>
      <w:r w:rsidR="00A263E3">
        <w:rPr>
          <w:rFonts w:ascii="Times New Roman" w:hAnsi="Times New Roman" w:cs="Times New Roman"/>
          <w:sz w:val="36"/>
          <w:szCs w:val="36"/>
        </w:rPr>
        <w:t xml:space="preserve"> </w:t>
      </w:r>
      <w:r w:rsidR="00B467BC">
        <w:rPr>
          <w:rFonts w:ascii="Times New Roman" w:hAnsi="Times New Roman" w:cs="Times New Roman"/>
          <w:sz w:val="36"/>
          <w:szCs w:val="36"/>
        </w:rPr>
        <w:t xml:space="preserve">Since conventional avocados account for almost 97% of the markets, I would mainly focus on </w:t>
      </w:r>
      <w:r w:rsidR="00E67960">
        <w:rPr>
          <w:rFonts w:ascii="Times New Roman" w:hAnsi="Times New Roman" w:cs="Times New Roman"/>
          <w:sz w:val="36"/>
          <w:szCs w:val="36"/>
        </w:rPr>
        <w:t xml:space="preserve">the conventional type. </w:t>
      </w:r>
      <w:r w:rsidR="008D0129">
        <w:rPr>
          <w:rFonts w:ascii="Times New Roman" w:hAnsi="Times New Roman" w:cs="Times New Roman" w:hint="eastAsia"/>
          <w:sz w:val="36"/>
          <w:szCs w:val="36"/>
        </w:rPr>
        <w:t>I</w:t>
      </w:r>
      <w:r w:rsidR="008D0129">
        <w:rPr>
          <w:rFonts w:ascii="Times New Roman" w:hAnsi="Times New Roman" w:cs="Times New Roman"/>
          <w:sz w:val="36"/>
          <w:szCs w:val="36"/>
        </w:rPr>
        <w:t xml:space="preserve"> used the red grid to indicate the maximum volume sold season in each year. </w:t>
      </w:r>
      <w:r w:rsidR="00E67960">
        <w:rPr>
          <w:rFonts w:ascii="Times New Roman" w:hAnsi="Times New Roman" w:cs="Times New Roman"/>
          <w:sz w:val="36"/>
          <w:szCs w:val="36"/>
        </w:rPr>
        <w:t xml:space="preserve">From the </w:t>
      </w:r>
      <w:r w:rsidR="008D0129">
        <w:rPr>
          <w:rFonts w:ascii="Times New Roman" w:hAnsi="Times New Roman" w:cs="Times New Roman"/>
          <w:sz w:val="36"/>
          <w:szCs w:val="36"/>
        </w:rPr>
        <w:t xml:space="preserve">figure </w:t>
      </w:r>
      <w:r w:rsidR="008D0129">
        <w:rPr>
          <w:rFonts w:ascii="Times New Roman" w:hAnsi="Times New Roman" w:cs="Times New Roman"/>
          <w:sz w:val="36"/>
          <w:szCs w:val="36"/>
        </w:rPr>
        <w:lastRenderedPageBreak/>
        <w:t>C we</w:t>
      </w:r>
      <w:r w:rsidR="00E67960">
        <w:rPr>
          <w:rFonts w:ascii="Times New Roman" w:hAnsi="Times New Roman" w:cs="Times New Roman"/>
          <w:sz w:val="36"/>
          <w:szCs w:val="36"/>
        </w:rPr>
        <w:t xml:space="preserve"> could see </w:t>
      </w:r>
      <w:r w:rsidR="008D0129">
        <w:rPr>
          <w:rFonts w:ascii="Times New Roman" w:hAnsi="Times New Roman" w:cs="Times New Roman"/>
          <w:sz w:val="36"/>
          <w:szCs w:val="36"/>
        </w:rPr>
        <w:t>that, except in 2017,</w:t>
      </w:r>
      <w:r w:rsidR="00E67960">
        <w:rPr>
          <w:rFonts w:ascii="Times New Roman" w:hAnsi="Times New Roman" w:cs="Times New Roman"/>
          <w:sz w:val="36"/>
          <w:szCs w:val="36"/>
        </w:rPr>
        <w:t xml:space="preserve"> people mostly buy avocados in spring and summer.</w:t>
      </w:r>
      <w:r w:rsidR="008D0129">
        <w:rPr>
          <w:rFonts w:ascii="Times New Roman" w:hAnsi="Times New Roman" w:cs="Times New Roman"/>
          <w:sz w:val="36"/>
          <w:szCs w:val="36"/>
        </w:rPr>
        <w:t xml:space="preserve"> Additionally, I used the blue grid to indicate the season with lowest avocado price in last five years</w:t>
      </w:r>
      <w:r w:rsidR="00497DCF">
        <w:rPr>
          <w:rFonts w:ascii="Times New Roman" w:hAnsi="Times New Roman" w:cs="Times New Roman"/>
          <w:sz w:val="36"/>
          <w:szCs w:val="36"/>
        </w:rPr>
        <w:t xml:space="preserve">, either winter or spring could be the lowest season. We could find that winter and spring are connected, same with spring and summer. The possible reason for this situation could be the month difference just between these two seasons. As a result, I would analyze both price and volume sold in each month of the last five years later. Furthermore, the results </w:t>
      </w:r>
      <w:r w:rsidR="007A0879">
        <w:rPr>
          <w:rFonts w:ascii="Times New Roman" w:hAnsi="Times New Roman" w:cs="Times New Roman"/>
          <w:sz w:val="36"/>
          <w:szCs w:val="36"/>
        </w:rPr>
        <w:t>follow</w:t>
      </w:r>
      <w:r w:rsidR="00497DCF">
        <w:rPr>
          <w:rFonts w:ascii="Times New Roman" w:hAnsi="Times New Roman" w:cs="Times New Roman"/>
          <w:sz w:val="36"/>
          <w:szCs w:val="36"/>
        </w:rPr>
        <w:t xml:space="preserve"> the common sense, volume sold increase as the </w:t>
      </w:r>
      <w:r w:rsidR="007A0879">
        <w:rPr>
          <w:rFonts w:ascii="Times New Roman" w:hAnsi="Times New Roman" w:cs="Times New Roman"/>
          <w:sz w:val="36"/>
          <w:szCs w:val="36"/>
        </w:rPr>
        <w:t xml:space="preserve">price decrease and of course </w:t>
      </w:r>
      <w:r w:rsidR="007A0879">
        <w:rPr>
          <w:rFonts w:ascii="Times New Roman" w:hAnsi="Times New Roman" w:cs="Times New Roman"/>
          <w:sz w:val="36"/>
          <w:szCs w:val="36"/>
        </w:rPr>
        <w:t>it would</w:t>
      </w:r>
      <w:r w:rsidR="007A0879">
        <w:rPr>
          <w:rFonts w:ascii="Times New Roman" w:hAnsi="Times New Roman" w:cs="Times New Roman"/>
          <w:sz w:val="36"/>
          <w:szCs w:val="36"/>
        </w:rPr>
        <w:t xml:space="preserve"> have some delay reflected in the volume sold.</w:t>
      </w:r>
    </w:p>
    <w:p w14:paraId="07FD2649" w14:textId="15B2767E" w:rsidR="00D95A00" w:rsidRDefault="00D95A00" w:rsidP="007826F7">
      <w:pPr>
        <w:rPr>
          <w:rFonts w:ascii="Times New Roman" w:hAnsi="Times New Roman" w:cs="Times New Roman"/>
          <w:sz w:val="36"/>
          <w:szCs w:val="36"/>
        </w:rPr>
      </w:pPr>
    </w:p>
    <w:p w14:paraId="7A788D8C" w14:textId="458DD2DD" w:rsidR="00D95A00" w:rsidRDefault="00F51FD9" w:rsidP="007826F7">
      <w:pPr>
        <w:rPr>
          <w:rFonts w:ascii="Times New Roman" w:hAnsi="Times New Roman" w:cs="Times New Roman"/>
          <w:sz w:val="36"/>
          <w:szCs w:val="36"/>
        </w:rPr>
      </w:pPr>
      <w:r>
        <w:rPr>
          <w:rFonts w:ascii="Times New Roman" w:hAnsi="Times New Roman" w:cs="Times New Roman" w:hint="eastAsia"/>
          <w:sz w:val="36"/>
          <w:szCs w:val="36"/>
        </w:rPr>
        <w:t>H</w:t>
      </w:r>
      <w:r>
        <w:rPr>
          <w:rFonts w:ascii="Times New Roman" w:hAnsi="Times New Roman" w:cs="Times New Roman"/>
          <w:sz w:val="36"/>
          <w:szCs w:val="36"/>
        </w:rPr>
        <w:t xml:space="preserve">ere is the </w:t>
      </w:r>
      <w:r>
        <w:rPr>
          <w:rFonts w:ascii="Times New Roman" w:hAnsi="Times New Roman" w:cs="Times New Roman" w:hint="eastAsia"/>
          <w:sz w:val="36"/>
          <w:szCs w:val="36"/>
        </w:rPr>
        <w:t>line</w:t>
      </w:r>
      <w:r>
        <w:rPr>
          <w:rFonts w:ascii="Times New Roman" w:hAnsi="Times New Roman" w:cs="Times New Roman"/>
          <w:sz w:val="36"/>
          <w:szCs w:val="36"/>
        </w:rPr>
        <w:t xml:space="preserve"> chart of price and volume in each year. The x axis indicates the month of the year. </w:t>
      </w:r>
      <w:r w:rsidR="004874DF">
        <w:rPr>
          <w:rFonts w:ascii="Times New Roman" w:hAnsi="Times New Roman" w:cs="Times New Roman"/>
          <w:sz w:val="36"/>
          <w:szCs w:val="36"/>
        </w:rPr>
        <w:t xml:space="preserve">Again, I would focus on conventional type, which is representative. We could see that the cheapest price consistently come in February, while </w:t>
      </w:r>
      <w:r w:rsidR="00DA1481">
        <w:rPr>
          <w:rFonts w:ascii="Times New Roman" w:hAnsi="Times New Roman" w:cs="Times New Roman"/>
          <w:sz w:val="36"/>
          <w:szCs w:val="36"/>
        </w:rPr>
        <w:t>the highest price months are relatively arbitrary. Regarding with the avocado sold, generally, there are two peaks</w:t>
      </w:r>
      <w:r w:rsidR="00046D53">
        <w:rPr>
          <w:rFonts w:ascii="Times New Roman" w:hAnsi="Times New Roman" w:cs="Times New Roman" w:hint="eastAsia"/>
          <w:sz w:val="36"/>
          <w:szCs w:val="36"/>
        </w:rPr>
        <w:t xml:space="preserve"> in</w:t>
      </w:r>
      <w:r w:rsidR="00046D53">
        <w:rPr>
          <w:rFonts w:ascii="Times New Roman" w:hAnsi="Times New Roman" w:cs="Times New Roman"/>
          <w:sz w:val="36"/>
          <w:szCs w:val="36"/>
        </w:rPr>
        <w:t xml:space="preserve"> </w:t>
      </w:r>
      <w:r w:rsidR="00846207">
        <w:rPr>
          <w:rFonts w:ascii="Times New Roman" w:hAnsi="Times New Roman" w:cs="Times New Roman"/>
          <w:sz w:val="36"/>
          <w:szCs w:val="36"/>
        </w:rPr>
        <w:t xml:space="preserve">both February and May and the lowest month is not restricted. </w:t>
      </w:r>
      <w:r w:rsidR="00846207">
        <w:rPr>
          <w:rFonts w:ascii="Times New Roman" w:hAnsi="Times New Roman" w:cs="Times New Roman"/>
          <w:sz w:val="36"/>
          <w:szCs w:val="36"/>
        </w:rPr>
        <w:lastRenderedPageBreak/>
        <w:t>Moreover, I combined the past five year’s data into one line chart for more detailed representation, elucidating the previous arbitrariness. We could see that generally, the peak for average price could come in September and lowest come in February. For avocado volumes sold, both February and May are two peaks of the whole year while people in November show minimum willingness in buying avocados.</w:t>
      </w:r>
      <w:r w:rsidR="00FB2DD1">
        <w:rPr>
          <w:rFonts w:ascii="Times New Roman" w:hAnsi="Times New Roman" w:cs="Times New Roman"/>
          <w:sz w:val="36"/>
          <w:szCs w:val="36"/>
        </w:rPr>
        <w:t xml:space="preserve"> Based on the research, the avocados tend to ripe in August and September, plus the time in transportation and packaging, it is unavoidable that it could have about one month late reflected in the price.</w:t>
      </w:r>
      <w:r w:rsidR="00846207">
        <w:rPr>
          <w:rFonts w:ascii="Times New Roman" w:hAnsi="Times New Roman" w:cs="Times New Roman"/>
          <w:sz w:val="36"/>
          <w:szCs w:val="36"/>
        </w:rPr>
        <w:t xml:space="preserve"> </w:t>
      </w:r>
      <w:r w:rsidR="00FB2DD1">
        <w:rPr>
          <w:rFonts w:ascii="Times New Roman" w:hAnsi="Times New Roman" w:cs="Times New Roman"/>
          <w:sz w:val="36"/>
          <w:szCs w:val="36"/>
        </w:rPr>
        <w:t xml:space="preserve">Overall, the price trend and avocado volumes trend are negative correlated, which obeys the common law. </w:t>
      </w:r>
      <w:r w:rsidR="007A4E51">
        <w:rPr>
          <w:rFonts w:ascii="Times New Roman" w:hAnsi="Times New Roman" w:cs="Times New Roman"/>
          <w:sz w:val="36"/>
          <w:szCs w:val="36"/>
        </w:rPr>
        <w:t xml:space="preserve">I made a summary of the previous figures; you could stop if you would like to see. </w:t>
      </w:r>
    </w:p>
    <w:p w14:paraId="17AF20E4" w14:textId="348D77F0" w:rsidR="007A4E51" w:rsidRDefault="007A4E51" w:rsidP="007826F7">
      <w:pPr>
        <w:rPr>
          <w:rFonts w:ascii="Times New Roman" w:hAnsi="Times New Roman" w:cs="Times New Roman"/>
          <w:sz w:val="36"/>
          <w:szCs w:val="36"/>
        </w:rPr>
      </w:pPr>
    </w:p>
    <w:p w14:paraId="323F015F" w14:textId="1D0B553A" w:rsidR="007A4E51" w:rsidRDefault="007A4E51" w:rsidP="007826F7">
      <w:pPr>
        <w:rPr>
          <w:rFonts w:ascii="Times New Roman" w:hAnsi="Times New Roman" w:cs="Times New Roman"/>
          <w:sz w:val="36"/>
          <w:szCs w:val="36"/>
        </w:rPr>
      </w:pPr>
      <w:r>
        <w:rPr>
          <w:rFonts w:ascii="Times New Roman" w:hAnsi="Times New Roman" w:cs="Times New Roman" w:hint="eastAsia"/>
          <w:sz w:val="36"/>
          <w:szCs w:val="36"/>
        </w:rPr>
        <w:t>N</w:t>
      </w:r>
      <w:r>
        <w:rPr>
          <w:rFonts w:ascii="Times New Roman" w:hAnsi="Times New Roman" w:cs="Times New Roman"/>
          <w:sz w:val="36"/>
          <w:szCs w:val="36"/>
        </w:rPr>
        <w:t xml:space="preserve">ext part would be the geographical analysis in US. I returned six regions </w:t>
      </w:r>
      <w:r w:rsidR="00676C87">
        <w:rPr>
          <w:rFonts w:ascii="Times New Roman" w:hAnsi="Times New Roman" w:cs="Times New Roman"/>
          <w:sz w:val="36"/>
          <w:szCs w:val="36"/>
        </w:rPr>
        <w:t>with lowest price for two types avocados. Again, I would focus on the conventional type</w:t>
      </w:r>
      <w:r w:rsidR="00FB2DD1">
        <w:rPr>
          <w:rFonts w:ascii="Times New Roman" w:hAnsi="Times New Roman" w:cs="Times New Roman"/>
          <w:sz w:val="36"/>
          <w:szCs w:val="36"/>
        </w:rPr>
        <w:t xml:space="preserve">. The lowest average price could be 0.78 $, almost a half of the organic types. I marked the location of these region on </w:t>
      </w:r>
      <w:r w:rsidR="00FB2DD1">
        <w:rPr>
          <w:rFonts w:ascii="Times New Roman" w:hAnsi="Times New Roman" w:cs="Times New Roman"/>
          <w:sz w:val="36"/>
          <w:szCs w:val="36"/>
        </w:rPr>
        <w:lastRenderedPageBreak/>
        <w:t xml:space="preserve">Google maps, we could see that these regions are approximately in same </w:t>
      </w:r>
      <w:r w:rsidR="00FB2DD1" w:rsidRPr="00FB2DD1">
        <w:rPr>
          <w:rFonts w:ascii="Times New Roman" w:hAnsi="Times New Roman" w:cs="Times New Roman"/>
          <w:sz w:val="36"/>
          <w:szCs w:val="36"/>
        </w:rPr>
        <w:t>latitude</w:t>
      </w:r>
      <w:r w:rsidR="00FB2DD1">
        <w:rPr>
          <w:rFonts w:ascii="Times New Roman" w:hAnsi="Times New Roman" w:cs="Times New Roman"/>
          <w:sz w:val="36"/>
          <w:szCs w:val="36"/>
        </w:rPr>
        <w:t xml:space="preserve"> and near Mexico, which is the origin of avocados. Therefore, I could </w:t>
      </w:r>
      <w:r w:rsidR="00FB2DD1" w:rsidRPr="00FB2DD1">
        <w:rPr>
          <w:rFonts w:ascii="Times New Roman" w:hAnsi="Times New Roman" w:cs="Times New Roman"/>
          <w:sz w:val="36"/>
          <w:szCs w:val="36"/>
        </w:rPr>
        <w:t>hypothesize</w:t>
      </w:r>
      <w:r w:rsidR="00FB2DD1">
        <w:rPr>
          <w:rFonts w:ascii="Times New Roman" w:hAnsi="Times New Roman" w:cs="Times New Roman"/>
          <w:sz w:val="36"/>
          <w:szCs w:val="36"/>
        </w:rPr>
        <w:t xml:space="preserve"> that these regions are the center of avocado plantings and therefore such low price in avocados. </w:t>
      </w:r>
    </w:p>
    <w:p w14:paraId="56D143F9" w14:textId="3529803F" w:rsidR="00BB669B" w:rsidRDefault="00BB669B" w:rsidP="007826F7">
      <w:pPr>
        <w:rPr>
          <w:rFonts w:ascii="Times New Roman" w:hAnsi="Times New Roman" w:cs="Times New Roman"/>
          <w:sz w:val="36"/>
          <w:szCs w:val="36"/>
        </w:rPr>
      </w:pPr>
    </w:p>
    <w:p w14:paraId="6D4415DD" w14:textId="58319E11" w:rsidR="00BB669B" w:rsidRDefault="00BB669B" w:rsidP="00183531">
      <w:pPr>
        <w:rPr>
          <w:rFonts w:ascii="Times New Roman" w:hAnsi="Times New Roman" w:cs="Times New Roman"/>
          <w:sz w:val="36"/>
          <w:szCs w:val="36"/>
        </w:rPr>
      </w:pPr>
      <w:r>
        <w:rPr>
          <w:rFonts w:ascii="Times New Roman" w:hAnsi="Times New Roman" w:cs="Times New Roman"/>
          <w:sz w:val="36"/>
          <w:szCs w:val="36"/>
        </w:rPr>
        <w:t xml:space="preserve">Next part would be predictive data analysis. In this case, I utilized the Facebook API r package to predict the future price trend. From the plot, we could see that the price would continue to follow the same </w:t>
      </w:r>
      <w:r>
        <w:rPr>
          <w:rFonts w:ascii="Times New Roman" w:hAnsi="Times New Roman" w:cs="Times New Roman" w:hint="eastAsia"/>
          <w:sz w:val="36"/>
          <w:szCs w:val="36"/>
        </w:rPr>
        <w:t>p</w:t>
      </w:r>
      <w:r>
        <w:rPr>
          <w:rFonts w:ascii="Times New Roman" w:hAnsi="Times New Roman" w:cs="Times New Roman"/>
          <w:sz w:val="36"/>
          <w:szCs w:val="36"/>
        </w:rPr>
        <w:t xml:space="preserve">atterns of previous years. And this plot was a more detailed price trend yearly, monthly, weekly and daily. </w:t>
      </w:r>
      <w:r w:rsidR="00183531">
        <w:rPr>
          <w:rFonts w:ascii="Times New Roman" w:hAnsi="Times New Roman" w:cs="Times New Roman"/>
          <w:sz w:val="36"/>
          <w:szCs w:val="36"/>
        </w:rPr>
        <w:t xml:space="preserve">If the value in y axis is positive, then it suggests the price is increasing. </w:t>
      </w:r>
      <w:r w:rsidRPr="00BB669B">
        <w:rPr>
          <w:rFonts w:ascii="Times New Roman" w:hAnsi="Times New Roman" w:cs="Times New Roman"/>
          <w:sz w:val="36"/>
          <w:szCs w:val="36"/>
        </w:rPr>
        <w:t xml:space="preserve">Figure A is </w:t>
      </w:r>
      <w:r>
        <w:rPr>
          <w:rFonts w:ascii="Times New Roman" w:hAnsi="Times New Roman" w:cs="Times New Roman"/>
          <w:sz w:val="36"/>
          <w:szCs w:val="36"/>
        </w:rPr>
        <w:t xml:space="preserve">the </w:t>
      </w:r>
      <w:r w:rsidR="00183531">
        <w:rPr>
          <w:rFonts w:ascii="Times New Roman" w:hAnsi="Times New Roman" w:cs="Times New Roman"/>
          <w:sz w:val="36"/>
          <w:szCs w:val="36"/>
        </w:rPr>
        <w:t xml:space="preserve">yearly </w:t>
      </w:r>
      <w:r w:rsidRPr="00BB669B">
        <w:rPr>
          <w:rFonts w:ascii="Times New Roman" w:hAnsi="Times New Roman" w:cs="Times New Roman"/>
          <w:sz w:val="36"/>
          <w:szCs w:val="36"/>
        </w:rPr>
        <w:t>analy</w:t>
      </w:r>
      <w:r>
        <w:rPr>
          <w:rFonts w:ascii="Times New Roman" w:hAnsi="Times New Roman" w:cs="Times New Roman"/>
          <w:sz w:val="36"/>
          <w:szCs w:val="36"/>
        </w:rPr>
        <w:t>sis</w:t>
      </w:r>
      <w:r w:rsidR="00183531">
        <w:rPr>
          <w:rFonts w:ascii="Times New Roman" w:hAnsi="Times New Roman" w:cs="Times New Roman"/>
          <w:sz w:val="36"/>
          <w:szCs w:val="36"/>
        </w:rPr>
        <w:t xml:space="preserve">. </w:t>
      </w:r>
      <w:r w:rsidRPr="00BB669B">
        <w:rPr>
          <w:rFonts w:ascii="Times New Roman" w:hAnsi="Times New Roman" w:cs="Times New Roman"/>
          <w:sz w:val="36"/>
          <w:szCs w:val="36"/>
        </w:rPr>
        <w:t xml:space="preserve">Since 2015, the average price of avocados continues to grow and 2017 was a crazy year, they grow in a speed higher than 1.3; After 2018, the average price </w:t>
      </w:r>
      <w:r w:rsidR="00183531" w:rsidRPr="00BB669B">
        <w:rPr>
          <w:rFonts w:ascii="Times New Roman" w:hAnsi="Times New Roman" w:cs="Times New Roman"/>
          <w:sz w:val="36"/>
          <w:szCs w:val="36"/>
        </w:rPr>
        <w:t>tends</w:t>
      </w:r>
      <w:r w:rsidRPr="00BB669B">
        <w:rPr>
          <w:rFonts w:ascii="Times New Roman" w:hAnsi="Times New Roman" w:cs="Times New Roman"/>
          <w:sz w:val="36"/>
          <w:szCs w:val="36"/>
        </w:rPr>
        <w:t xml:space="preserve"> to be stable, but still has a rate about 1.28; Regarding to the future prediction, the range is about [1.20-1.34]. But considering the </w:t>
      </w:r>
      <w:r w:rsidR="00183531">
        <w:rPr>
          <w:rFonts w:ascii="Times New Roman" w:hAnsi="Times New Roman" w:cs="Times New Roman"/>
          <w:sz w:val="36"/>
          <w:szCs w:val="36"/>
        </w:rPr>
        <w:t xml:space="preserve">existing </w:t>
      </w:r>
      <w:r w:rsidRPr="00BB669B">
        <w:rPr>
          <w:rFonts w:ascii="Times New Roman" w:hAnsi="Times New Roman" w:cs="Times New Roman"/>
          <w:sz w:val="36"/>
          <w:szCs w:val="36"/>
        </w:rPr>
        <w:t>pandemic in North America, the possible rate could be 1.20</w:t>
      </w:r>
      <w:r w:rsidR="00183531">
        <w:rPr>
          <w:rFonts w:ascii="Times New Roman" w:hAnsi="Times New Roman" w:cs="Times New Roman"/>
          <w:sz w:val="36"/>
          <w:szCs w:val="36"/>
        </w:rPr>
        <w:t xml:space="preserve">. </w:t>
      </w:r>
      <w:r w:rsidR="00610BC5">
        <w:rPr>
          <w:rFonts w:ascii="Times New Roman" w:hAnsi="Times New Roman" w:cs="Times New Roman"/>
          <w:sz w:val="36"/>
          <w:szCs w:val="36"/>
        </w:rPr>
        <w:t xml:space="preserve">These slides are the summary of </w:t>
      </w:r>
      <w:r w:rsidR="00610BC5">
        <w:rPr>
          <w:rFonts w:ascii="Times New Roman" w:hAnsi="Times New Roman" w:cs="Times New Roman"/>
          <w:sz w:val="36"/>
          <w:szCs w:val="36"/>
        </w:rPr>
        <w:lastRenderedPageBreak/>
        <w:t>previous four figures. Stop if you wish to see the points.</w:t>
      </w:r>
    </w:p>
    <w:p w14:paraId="716733F4" w14:textId="1F41087C" w:rsidR="002002A6" w:rsidRDefault="002002A6" w:rsidP="00183531">
      <w:pPr>
        <w:rPr>
          <w:rFonts w:ascii="Times New Roman" w:hAnsi="Times New Roman" w:cs="Times New Roman"/>
          <w:sz w:val="36"/>
          <w:szCs w:val="36"/>
        </w:rPr>
      </w:pPr>
    </w:p>
    <w:p w14:paraId="5471DA24" w14:textId="0C4C6D61" w:rsidR="002002A6" w:rsidRPr="007826F7" w:rsidRDefault="002002A6" w:rsidP="00183531">
      <w:pPr>
        <w:rPr>
          <w:rFonts w:ascii="Times New Roman" w:hAnsi="Times New Roman" w:cs="Times New Roman" w:hint="eastAsia"/>
          <w:sz w:val="36"/>
          <w:szCs w:val="36"/>
        </w:rPr>
      </w:pPr>
      <w:r>
        <w:rPr>
          <w:rFonts w:ascii="Times New Roman" w:hAnsi="Times New Roman" w:cs="Times New Roman" w:hint="eastAsia"/>
          <w:sz w:val="36"/>
          <w:szCs w:val="36"/>
        </w:rPr>
        <w:t>T</w:t>
      </w:r>
      <w:r>
        <w:rPr>
          <w:rFonts w:ascii="Times New Roman" w:hAnsi="Times New Roman" w:cs="Times New Roman"/>
          <w:sz w:val="36"/>
          <w:szCs w:val="36"/>
        </w:rPr>
        <w:t>hat’s all for my presentation.</w:t>
      </w:r>
      <w:r>
        <w:rPr>
          <w:rFonts w:ascii="Times New Roman" w:hAnsi="Times New Roman" w:cs="Times New Roman" w:hint="eastAsia"/>
          <w:sz w:val="36"/>
          <w:szCs w:val="36"/>
        </w:rPr>
        <w:t xml:space="preserve"> </w:t>
      </w:r>
      <w:r>
        <w:rPr>
          <w:rFonts w:ascii="Times New Roman" w:hAnsi="Times New Roman" w:cs="Times New Roman"/>
          <w:sz w:val="36"/>
          <w:szCs w:val="36"/>
        </w:rPr>
        <w:t>Thank you for listening.</w:t>
      </w:r>
    </w:p>
    <w:p w14:paraId="2060E53C" w14:textId="77777777" w:rsidR="007826F7" w:rsidRPr="00FB2DD1" w:rsidRDefault="007826F7">
      <w:pPr>
        <w:rPr>
          <w:rFonts w:ascii="Times New Roman" w:hAnsi="Times New Roman" w:cs="Times New Roman"/>
          <w:sz w:val="36"/>
          <w:szCs w:val="36"/>
        </w:rPr>
      </w:pPr>
    </w:p>
    <w:sectPr w:rsidR="007826F7" w:rsidRPr="00FB2DD1" w:rsidSect="00181D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C3413"/>
    <w:multiLevelType w:val="multilevel"/>
    <w:tmpl w:val="FDA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5E3B50"/>
    <w:multiLevelType w:val="multilevel"/>
    <w:tmpl w:val="434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3254BF"/>
    <w:multiLevelType w:val="multilevel"/>
    <w:tmpl w:val="E19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977E0D"/>
    <w:multiLevelType w:val="multilevel"/>
    <w:tmpl w:val="055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45275">
    <w15:presenceInfo w15:providerId="AD" w15:userId="S::k45275@365hub.top::6e25f54f-bb77-4575-bcf3-cb9c2b918c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18"/>
    <w:rsid w:val="00046D53"/>
    <w:rsid w:val="00146C17"/>
    <w:rsid w:val="0017709A"/>
    <w:rsid w:val="00181DE6"/>
    <w:rsid w:val="00183531"/>
    <w:rsid w:val="001B19C7"/>
    <w:rsid w:val="001C63D0"/>
    <w:rsid w:val="002002A6"/>
    <w:rsid w:val="00222F48"/>
    <w:rsid w:val="004874DF"/>
    <w:rsid w:val="00497DCF"/>
    <w:rsid w:val="005B21B4"/>
    <w:rsid w:val="005E3087"/>
    <w:rsid w:val="00610BC5"/>
    <w:rsid w:val="00676C87"/>
    <w:rsid w:val="006C03A0"/>
    <w:rsid w:val="007427E6"/>
    <w:rsid w:val="007826F7"/>
    <w:rsid w:val="007A0879"/>
    <w:rsid w:val="007A4E51"/>
    <w:rsid w:val="007E18A0"/>
    <w:rsid w:val="00846207"/>
    <w:rsid w:val="008D0129"/>
    <w:rsid w:val="008E1660"/>
    <w:rsid w:val="009A09BD"/>
    <w:rsid w:val="009B5504"/>
    <w:rsid w:val="00A263E3"/>
    <w:rsid w:val="00AB4469"/>
    <w:rsid w:val="00B44FE6"/>
    <w:rsid w:val="00B467BC"/>
    <w:rsid w:val="00B54018"/>
    <w:rsid w:val="00BB669B"/>
    <w:rsid w:val="00BD6D1D"/>
    <w:rsid w:val="00BF6A78"/>
    <w:rsid w:val="00BF7DA1"/>
    <w:rsid w:val="00CC36A0"/>
    <w:rsid w:val="00D751B7"/>
    <w:rsid w:val="00D95A00"/>
    <w:rsid w:val="00DA1481"/>
    <w:rsid w:val="00DE5C8C"/>
    <w:rsid w:val="00E67960"/>
    <w:rsid w:val="00ED036E"/>
    <w:rsid w:val="00F51FD9"/>
    <w:rsid w:val="00F52B22"/>
    <w:rsid w:val="00F77C64"/>
    <w:rsid w:val="00FB2DD1"/>
    <w:rsid w:val="00FB3AA7"/>
    <w:rsid w:val="00FE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A338AD"/>
  <w15:chartTrackingRefBased/>
  <w15:docId w15:val="{FD7F18F8-231D-1A46-9925-0F66D2BA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86072">
      <w:bodyDiv w:val="1"/>
      <w:marLeft w:val="0"/>
      <w:marRight w:val="0"/>
      <w:marTop w:val="0"/>
      <w:marBottom w:val="0"/>
      <w:divBdr>
        <w:top w:val="none" w:sz="0" w:space="0" w:color="auto"/>
        <w:left w:val="none" w:sz="0" w:space="0" w:color="auto"/>
        <w:bottom w:val="none" w:sz="0" w:space="0" w:color="auto"/>
        <w:right w:val="none" w:sz="0" w:space="0" w:color="auto"/>
      </w:divBdr>
    </w:div>
    <w:div w:id="397673199">
      <w:bodyDiv w:val="1"/>
      <w:marLeft w:val="0"/>
      <w:marRight w:val="0"/>
      <w:marTop w:val="0"/>
      <w:marBottom w:val="0"/>
      <w:divBdr>
        <w:top w:val="none" w:sz="0" w:space="0" w:color="auto"/>
        <w:left w:val="none" w:sz="0" w:space="0" w:color="auto"/>
        <w:bottom w:val="none" w:sz="0" w:space="0" w:color="auto"/>
        <w:right w:val="none" w:sz="0" w:space="0" w:color="auto"/>
      </w:divBdr>
    </w:div>
    <w:div w:id="1131437006">
      <w:bodyDiv w:val="1"/>
      <w:marLeft w:val="0"/>
      <w:marRight w:val="0"/>
      <w:marTop w:val="0"/>
      <w:marBottom w:val="0"/>
      <w:divBdr>
        <w:top w:val="none" w:sz="0" w:space="0" w:color="auto"/>
        <w:left w:val="none" w:sz="0" w:space="0" w:color="auto"/>
        <w:bottom w:val="none" w:sz="0" w:space="0" w:color="auto"/>
        <w:right w:val="none" w:sz="0" w:space="0" w:color="auto"/>
      </w:divBdr>
    </w:div>
    <w:div w:id="1159419723">
      <w:bodyDiv w:val="1"/>
      <w:marLeft w:val="0"/>
      <w:marRight w:val="0"/>
      <w:marTop w:val="0"/>
      <w:marBottom w:val="0"/>
      <w:divBdr>
        <w:top w:val="none" w:sz="0" w:space="0" w:color="auto"/>
        <w:left w:val="none" w:sz="0" w:space="0" w:color="auto"/>
        <w:bottom w:val="none" w:sz="0" w:space="0" w:color="auto"/>
        <w:right w:val="none" w:sz="0" w:space="0" w:color="auto"/>
      </w:divBdr>
    </w:div>
    <w:div w:id="1471897887">
      <w:bodyDiv w:val="1"/>
      <w:marLeft w:val="0"/>
      <w:marRight w:val="0"/>
      <w:marTop w:val="0"/>
      <w:marBottom w:val="0"/>
      <w:divBdr>
        <w:top w:val="none" w:sz="0" w:space="0" w:color="auto"/>
        <w:left w:val="none" w:sz="0" w:space="0" w:color="auto"/>
        <w:bottom w:val="none" w:sz="0" w:space="0" w:color="auto"/>
        <w:right w:val="none" w:sz="0" w:space="0" w:color="auto"/>
      </w:divBdr>
    </w:div>
    <w:div w:id="1483961648">
      <w:bodyDiv w:val="1"/>
      <w:marLeft w:val="0"/>
      <w:marRight w:val="0"/>
      <w:marTop w:val="0"/>
      <w:marBottom w:val="0"/>
      <w:divBdr>
        <w:top w:val="none" w:sz="0" w:space="0" w:color="auto"/>
        <w:left w:val="none" w:sz="0" w:space="0" w:color="auto"/>
        <w:bottom w:val="none" w:sz="0" w:space="0" w:color="auto"/>
        <w:right w:val="none" w:sz="0" w:space="0" w:color="auto"/>
      </w:divBdr>
    </w:div>
    <w:div w:id="2066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45275</dc:creator>
  <cp:keywords/>
  <dc:description/>
  <cp:lastModifiedBy>45275</cp:lastModifiedBy>
  <cp:revision>18</cp:revision>
  <dcterms:created xsi:type="dcterms:W3CDTF">2020-12-21T07:33:00Z</dcterms:created>
  <dcterms:modified xsi:type="dcterms:W3CDTF">2020-12-22T10:36:00Z</dcterms:modified>
</cp:coreProperties>
</file>